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07E" w:rsidRPr="001F307E" w:rsidRDefault="001F307E" w:rsidP="001F307E">
      <w:pPr>
        <w:spacing w:after="100" w:afterAutospacing="1" w:line="240" w:lineRule="auto"/>
        <w:outlineLvl w:val="1"/>
        <w:rPr>
          <w:rFonts w:ascii="Arial" w:eastAsia="Times New Roman" w:hAnsi="Arial" w:cs="Arial"/>
          <w:color w:val="ABB2BF"/>
          <w:sz w:val="36"/>
          <w:szCs w:val="36"/>
          <w:lang w:eastAsia="pt-BR"/>
        </w:rPr>
      </w:pPr>
      <w:r w:rsidRPr="001F307E">
        <w:rPr>
          <w:rFonts w:ascii="Arial" w:eastAsia="Times New Roman" w:hAnsi="Arial" w:cs="Arial"/>
          <w:b/>
          <w:bCs/>
          <w:color w:val="FFFFFF"/>
          <w:sz w:val="36"/>
          <w:szCs w:val="36"/>
          <w:lang w:eastAsia="pt-BR"/>
        </w:rPr>
        <w:t xml:space="preserve">10 códigos úteis de </w:t>
      </w:r>
      <w:proofErr w:type="spellStart"/>
      <w:proofErr w:type="gramStart"/>
      <w:r w:rsidRPr="001F307E">
        <w:rPr>
          <w:rFonts w:ascii="Arial" w:eastAsia="Times New Roman" w:hAnsi="Arial" w:cs="Arial"/>
          <w:b/>
          <w:bCs/>
          <w:color w:val="FFFFFF"/>
          <w:sz w:val="36"/>
          <w:szCs w:val="36"/>
          <w:lang w:eastAsia="pt-BR"/>
        </w:rPr>
        <w:t>JavaScript</w:t>
      </w:r>
      <w:proofErr w:type="spellEnd"/>
      <w:proofErr w:type="gramEnd"/>
      <w:r w:rsidRPr="001F307E">
        <w:rPr>
          <w:rFonts w:ascii="Arial" w:eastAsia="Times New Roman" w:hAnsi="Arial" w:cs="Arial"/>
          <w:b/>
          <w:bCs/>
          <w:color w:val="FFFFFF"/>
          <w:sz w:val="36"/>
          <w:szCs w:val="36"/>
          <w:lang w:eastAsia="pt-BR"/>
        </w:rPr>
        <w:t xml:space="preserve"> #2</w:t>
      </w:r>
    </w:p>
    <w:p w:rsidR="001F307E" w:rsidRPr="001F307E" w:rsidRDefault="001F307E" w:rsidP="001F307E">
      <w:pPr>
        <w:spacing w:after="100" w:afterAutospacing="1" w:line="240" w:lineRule="auto"/>
        <w:outlineLvl w:val="3"/>
        <w:rPr>
          <w:rFonts w:ascii="Arial" w:eastAsia="Times New Roman" w:hAnsi="Arial" w:cs="Arial"/>
          <w:color w:val="ABB2BF"/>
          <w:sz w:val="24"/>
          <w:szCs w:val="24"/>
          <w:lang w:eastAsia="pt-BR"/>
        </w:rPr>
      </w:pPr>
      <w:r w:rsidRPr="001F307E">
        <w:rPr>
          <w:rFonts w:ascii="Arial" w:eastAsia="Times New Roman" w:hAnsi="Arial" w:cs="Arial"/>
          <w:color w:val="ABB2BF"/>
          <w:sz w:val="24"/>
          <w:szCs w:val="24"/>
          <w:lang w:eastAsia="pt-BR"/>
        </w:rPr>
        <w:t>Comandos prontos pra copiar e colar!</w:t>
      </w:r>
    </w:p>
    <w:p w:rsidR="001F307E" w:rsidRPr="001F307E" w:rsidRDefault="001F307E" w:rsidP="001F307E">
      <w:pPr>
        <w:spacing w:after="100" w:afterAutospacing="1" w:line="240" w:lineRule="auto"/>
        <w:rPr>
          <w:rFonts w:ascii="Arial" w:eastAsia="Times New Roman" w:hAnsi="Arial" w:cs="Arial"/>
          <w:i/>
          <w:iCs/>
          <w:color w:val="ABB2BF"/>
          <w:sz w:val="24"/>
          <w:szCs w:val="24"/>
          <w:lang w:eastAsia="pt-BR"/>
        </w:rPr>
      </w:pPr>
      <w:r w:rsidRPr="001F307E">
        <w:rPr>
          <w:rFonts w:ascii="Arial" w:eastAsia="Times New Roman" w:hAnsi="Arial" w:cs="Arial"/>
          <w:i/>
          <w:iCs/>
          <w:color w:val="ABB2BF"/>
          <w:sz w:val="24"/>
          <w:szCs w:val="24"/>
          <w:lang w:eastAsia="pt-BR"/>
        </w:rPr>
        <w:t> </w:t>
      </w:r>
      <w:proofErr w:type="spellStart"/>
      <w:r w:rsidRPr="001F307E">
        <w:rPr>
          <w:rFonts w:ascii="Arial" w:eastAsia="Times New Roman" w:hAnsi="Arial" w:cs="Arial"/>
          <w:i/>
          <w:iCs/>
          <w:color w:val="ABB2BF"/>
          <w:sz w:val="24"/>
          <w:szCs w:val="24"/>
          <w:lang w:eastAsia="pt-BR"/>
        </w:rPr>
        <w:t>Dec</w:t>
      </w:r>
      <w:proofErr w:type="spellEnd"/>
      <w:r w:rsidRPr="001F307E">
        <w:rPr>
          <w:rFonts w:ascii="Arial" w:eastAsia="Times New Roman" w:hAnsi="Arial" w:cs="Arial"/>
          <w:i/>
          <w:iCs/>
          <w:color w:val="ABB2BF"/>
          <w:sz w:val="24"/>
          <w:szCs w:val="24"/>
          <w:lang w:eastAsia="pt-BR"/>
        </w:rPr>
        <w:t xml:space="preserve"> 21, 2016</w:t>
      </w:r>
    </w:p>
    <w:p w:rsidR="001F307E" w:rsidRPr="001F307E" w:rsidRDefault="001F307E" w:rsidP="001F307E">
      <w:pPr>
        <w:spacing w:after="0" w:line="240" w:lineRule="auto"/>
        <w:rPr>
          <w:ins w:id="0" w:author="Unknown"/>
          <w:rFonts w:ascii="Arial" w:eastAsia="Times New Roman" w:hAnsi="Arial" w:cs="Arial"/>
          <w:color w:val="ABB2BF"/>
          <w:sz w:val="24"/>
          <w:szCs w:val="24"/>
          <w:lang w:eastAsia="pt-BR"/>
        </w:rPr>
      </w:pPr>
      <w:ins w:id="1" w:author="Unknown">
        <w:r w:rsidRPr="001F307E">
          <w:rPr>
            <w:rFonts w:ascii="Arial" w:eastAsia="Times New Roman" w:hAnsi="Arial" w:cs="Arial"/>
            <w:color w:val="ABB2BF"/>
            <w:sz w:val="24"/>
            <w:szCs w:val="24"/>
            <w:lang w:eastAsia="pt-BR"/>
          </w:rPr>
          <w:pict>
            <v:rect id="_x0000_i1025" style="width:0;height:0" o:hralign="center" o:hrstd="t" o:hr="t" fillcolor="#a0a0a0" stroked="f"/>
          </w:pict>
        </w:r>
      </w:ins>
    </w:p>
    <w:p w:rsidR="001F307E" w:rsidRPr="001F307E" w:rsidRDefault="001F307E" w:rsidP="001F307E">
      <w:pPr>
        <w:spacing w:after="100" w:afterAutospacing="1" w:line="240" w:lineRule="auto"/>
        <w:rPr>
          <w:ins w:id="2" w:author="Unknown"/>
          <w:rFonts w:ascii="Arial" w:eastAsia="Times New Roman" w:hAnsi="Arial" w:cs="Arial"/>
          <w:color w:val="FFFFFF"/>
          <w:sz w:val="36"/>
          <w:szCs w:val="36"/>
          <w:lang w:eastAsia="pt-BR"/>
        </w:rPr>
      </w:pPr>
      <w:bookmarkStart w:id="3" w:name="_GoBack"/>
      <w:bookmarkEnd w:id="3"/>
    </w:p>
    <w:p w:rsidR="001F307E" w:rsidRPr="001F307E" w:rsidRDefault="001F307E" w:rsidP="001F307E">
      <w:pPr>
        <w:spacing w:after="100" w:afterAutospacing="1" w:line="240" w:lineRule="auto"/>
        <w:rPr>
          <w:ins w:id="4" w:author="Unknown"/>
          <w:rFonts w:ascii="Arial" w:eastAsia="Times New Roman" w:hAnsi="Arial" w:cs="Arial"/>
          <w:color w:val="FFFFFF"/>
          <w:sz w:val="36"/>
          <w:szCs w:val="36"/>
          <w:lang w:eastAsia="pt-BR"/>
        </w:rPr>
      </w:pPr>
      <w:ins w:id="5" w:author="Unknown">
        <w:r w:rsidRPr="001F307E">
          <w:rPr>
            <w:rFonts w:ascii="Arial" w:eastAsia="Times New Roman" w:hAnsi="Arial" w:cs="Arial"/>
            <w:color w:val="FFFFFF"/>
            <w:sz w:val="36"/>
            <w:szCs w:val="36"/>
            <w:lang w:eastAsia="pt-BR"/>
          </w:rPr>
          <w:t>1 - Gerar um relógio em tempo real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ins w:id="7" w:author="Unknown"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&lt;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script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type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=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"text/</w:t>
        </w:r>
        <w:proofErr w:type="spellStart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javascript</w:t>
        </w:r>
        <w:proofErr w:type="spellEnd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"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&gt;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proofErr w:type="gramStart"/>
      <w:ins w:id="9" w:author="Unknown">
        <w:r w:rsidRPr="001F307E">
          <w:rPr>
            <w:rFonts w:ascii="Consolas" w:eastAsia="Times New Roman" w:hAnsi="Consolas" w:cs="Consolas"/>
            <w:i/>
            <w:iCs/>
            <w:color w:val="8BE9FD"/>
            <w:sz w:val="20"/>
            <w:szCs w:val="20"/>
            <w:lang w:val="en-US" w:eastAsia="pt-BR"/>
          </w:rPr>
          <w:t>function</w:t>
        </w:r>
        <w:proofErr w:type="gramEnd"/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proofErr w:type="spellStart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startTime</w:t>
        </w:r>
        <w:proofErr w:type="spellEnd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()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ins w:id="11" w:author="Unknown"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{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proofErr w:type="spellStart"/>
      <w:proofErr w:type="gramStart"/>
      <w:ins w:id="13" w:author="Unknown">
        <w:r w:rsidRPr="001F307E">
          <w:rPr>
            <w:rFonts w:ascii="Consolas" w:eastAsia="Times New Roman" w:hAnsi="Consolas" w:cs="Consolas"/>
            <w:i/>
            <w:iCs/>
            <w:color w:val="8BE9FD"/>
            <w:sz w:val="20"/>
            <w:szCs w:val="20"/>
            <w:lang w:val="en-US" w:eastAsia="pt-BR"/>
          </w:rPr>
          <w:t>var</w:t>
        </w:r>
        <w:proofErr w:type="spellEnd"/>
        <w:proofErr w:type="gramEnd"/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today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=new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i/>
            <w:iCs/>
            <w:color w:val="8BE9FD"/>
            <w:sz w:val="20"/>
            <w:szCs w:val="20"/>
            <w:lang w:val="en-US" w:eastAsia="pt-BR"/>
          </w:rPr>
          <w:t>Date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();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proofErr w:type="spellStart"/>
      <w:proofErr w:type="gramStart"/>
      <w:ins w:id="15" w:author="Unknown">
        <w:r w:rsidRPr="001F307E">
          <w:rPr>
            <w:rFonts w:ascii="Consolas" w:eastAsia="Times New Roman" w:hAnsi="Consolas" w:cs="Consolas"/>
            <w:i/>
            <w:iCs/>
            <w:color w:val="8BE9FD"/>
            <w:sz w:val="20"/>
            <w:szCs w:val="20"/>
            <w:lang w:val="en-US" w:eastAsia="pt-BR"/>
          </w:rPr>
          <w:t>var</w:t>
        </w:r>
        <w:proofErr w:type="spellEnd"/>
        <w:proofErr w:type="gramEnd"/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h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=</w:t>
        </w:r>
        <w:proofErr w:type="spellStart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today.getHours</w:t>
        </w:r>
        <w:proofErr w:type="spellEnd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();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proofErr w:type="spellStart"/>
      <w:proofErr w:type="gramStart"/>
      <w:ins w:id="17" w:author="Unknown">
        <w:r w:rsidRPr="001F307E">
          <w:rPr>
            <w:rFonts w:ascii="Consolas" w:eastAsia="Times New Roman" w:hAnsi="Consolas" w:cs="Consolas"/>
            <w:i/>
            <w:iCs/>
            <w:color w:val="8BE9FD"/>
            <w:sz w:val="20"/>
            <w:szCs w:val="20"/>
            <w:lang w:val="en-US" w:eastAsia="pt-BR"/>
          </w:rPr>
          <w:t>var</w:t>
        </w:r>
        <w:proofErr w:type="spellEnd"/>
        <w:proofErr w:type="gramEnd"/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m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=</w:t>
        </w:r>
        <w:proofErr w:type="spellStart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today.getMinutes</w:t>
        </w:r>
        <w:proofErr w:type="spellEnd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();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proofErr w:type="spellStart"/>
      <w:proofErr w:type="gramStart"/>
      <w:ins w:id="19" w:author="Unknown">
        <w:r w:rsidRPr="001F307E">
          <w:rPr>
            <w:rFonts w:ascii="Consolas" w:eastAsia="Times New Roman" w:hAnsi="Consolas" w:cs="Consolas"/>
            <w:i/>
            <w:iCs/>
            <w:color w:val="8BE9FD"/>
            <w:sz w:val="20"/>
            <w:szCs w:val="20"/>
            <w:lang w:val="en-US" w:eastAsia="pt-BR"/>
          </w:rPr>
          <w:t>var</w:t>
        </w:r>
        <w:proofErr w:type="spellEnd"/>
        <w:proofErr w:type="gramEnd"/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s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=</w:t>
        </w:r>
        <w:proofErr w:type="spellStart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today.getSeconds</w:t>
        </w:r>
        <w:proofErr w:type="spellEnd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();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ins w:id="21" w:author="Unknown">
        <w:r w:rsidRPr="001F307E">
          <w:rPr>
            <w:rFonts w:ascii="Consolas" w:eastAsia="Times New Roman" w:hAnsi="Consolas" w:cs="Consolas"/>
            <w:color w:val="6272A4"/>
            <w:sz w:val="20"/>
            <w:szCs w:val="20"/>
            <w:lang w:val="en-US" w:eastAsia="pt-BR"/>
          </w:rPr>
          <w:t>// add a zero in front of numbers&lt;10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ins w:id="23" w:author="Unknown"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m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=</w:t>
        </w:r>
        <w:proofErr w:type="spellStart"/>
        <w:proofErr w:type="gramStart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checkTime</w:t>
        </w:r>
        <w:proofErr w:type="spellEnd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(</w:t>
        </w:r>
        <w:proofErr w:type="gramEnd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m);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ins w:id="25" w:author="Unknown"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s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=</w:t>
        </w:r>
        <w:proofErr w:type="spellStart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checkTime</w:t>
        </w:r>
        <w:proofErr w:type="spellEnd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(s);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proofErr w:type="spellStart"/>
      <w:proofErr w:type="gramStart"/>
      <w:ins w:id="27" w:author="Unknown">
        <w:r w:rsidRPr="001F307E">
          <w:rPr>
            <w:rFonts w:ascii="Consolas" w:eastAsia="Times New Roman" w:hAnsi="Consolas" w:cs="Consolas"/>
            <w:i/>
            <w:iCs/>
            <w:color w:val="8BE9FD"/>
            <w:sz w:val="20"/>
            <w:szCs w:val="20"/>
            <w:lang w:val="en-US" w:eastAsia="pt-BR"/>
          </w:rPr>
          <w:t>document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.getElementById</w:t>
        </w:r>
        <w:proofErr w:type="spellEnd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(</w:t>
        </w:r>
        <w:proofErr w:type="gramEnd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'txt'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).</w:t>
        </w:r>
        <w:proofErr w:type="spellStart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innerHTML</w:t>
        </w:r>
        <w:proofErr w:type="spellEnd"/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=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h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+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":"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+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m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+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":"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+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s;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ins w:id="29" w:author="Unknown"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t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=</w:t>
        </w:r>
        <w:proofErr w:type="spellStart"/>
        <w:proofErr w:type="gramStart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setTimeout</w:t>
        </w:r>
        <w:proofErr w:type="spellEnd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(</w:t>
        </w:r>
        <w:proofErr w:type="gramEnd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'</w:t>
        </w:r>
        <w:proofErr w:type="spellStart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startTime</w:t>
        </w:r>
        <w:proofErr w:type="spellEnd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()'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,</w:t>
        </w:r>
        <w:r w:rsidRPr="001F307E">
          <w:rPr>
            <w:rFonts w:ascii="Consolas" w:eastAsia="Times New Roman" w:hAnsi="Consolas" w:cs="Consolas"/>
            <w:color w:val="BD93F9"/>
            <w:sz w:val="20"/>
            <w:szCs w:val="20"/>
            <w:lang w:val="en-US" w:eastAsia="pt-BR"/>
          </w:rPr>
          <w:t>500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);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ins w:id="32" w:author="Unknown"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}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proofErr w:type="gramStart"/>
      <w:ins w:id="35" w:author="Unknown">
        <w:r w:rsidRPr="001F307E">
          <w:rPr>
            <w:rFonts w:ascii="Consolas" w:eastAsia="Times New Roman" w:hAnsi="Consolas" w:cs="Consolas"/>
            <w:i/>
            <w:iCs/>
            <w:color w:val="8BE9FD"/>
            <w:sz w:val="20"/>
            <w:szCs w:val="20"/>
            <w:lang w:val="en-US" w:eastAsia="pt-BR"/>
          </w:rPr>
          <w:t>function</w:t>
        </w:r>
        <w:proofErr w:type="gramEnd"/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proofErr w:type="spellStart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checkTime</w:t>
        </w:r>
        <w:proofErr w:type="spellEnd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(i)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ins w:id="37" w:author="Unknown"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{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proofErr w:type="gramStart"/>
      <w:ins w:id="39" w:author="Unknown"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if</w:t>
        </w:r>
        <w:proofErr w:type="gramEnd"/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(i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&lt;</w:t>
        </w:r>
        <w:r w:rsidRPr="001F307E">
          <w:rPr>
            <w:rFonts w:ascii="Consolas" w:eastAsia="Times New Roman" w:hAnsi="Consolas" w:cs="Consolas"/>
            <w:color w:val="BD93F9"/>
            <w:sz w:val="20"/>
            <w:szCs w:val="20"/>
            <w:lang w:val="en-US" w:eastAsia="pt-BR"/>
          </w:rPr>
          <w:t>10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)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ins w:id="41" w:author="Unknown"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 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{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ins w:id="43" w:author="Unknown"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 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i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=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"0"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+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i;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ins w:id="45" w:author="Unknown"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 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}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proofErr w:type="gramStart"/>
      <w:ins w:id="47" w:author="Unknown"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return</w:t>
        </w:r>
        <w:proofErr w:type="gramEnd"/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i;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ins w:id="49" w:author="Unknown"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}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" w:author="Unknown"/>
          <w:rFonts w:ascii="Consolas" w:eastAsia="Times New Roman" w:hAnsi="Consolas" w:cs="Consolas"/>
          <w:color w:val="F8F8F2"/>
          <w:sz w:val="20"/>
          <w:szCs w:val="20"/>
          <w:lang w:val="en-US" w:eastAsia="pt-BR"/>
        </w:rPr>
      </w:pPr>
      <w:ins w:id="51" w:author="Unknown"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&lt;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/script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&gt;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3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ins w:id="55" w:author="Unknown"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&lt;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div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id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=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"txt"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&gt;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" w:author="Unknown"/>
          <w:rFonts w:ascii="Consolas" w:eastAsia="Times New Roman" w:hAnsi="Consolas" w:cs="Consolas"/>
          <w:color w:val="F8F8F2"/>
          <w:sz w:val="20"/>
          <w:szCs w:val="20"/>
          <w:lang w:val="en-US" w:eastAsia="pt-BR"/>
        </w:rPr>
      </w:pPr>
      <w:ins w:id="57" w:author="Unknown"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&lt;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script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type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=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"text/</w:t>
        </w:r>
        <w:proofErr w:type="spellStart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javascript</w:t>
        </w:r>
        <w:proofErr w:type="spellEnd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"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&gt;</w:t>
        </w:r>
        <w:proofErr w:type="spellStart"/>
        <w:proofErr w:type="gramStart"/>
        <w:r w:rsidRPr="001F307E">
          <w:rPr>
            <w:rFonts w:ascii="Consolas" w:eastAsia="Times New Roman" w:hAnsi="Consolas" w:cs="Consolas"/>
            <w:i/>
            <w:iCs/>
            <w:color w:val="8BE9FD"/>
            <w:sz w:val="20"/>
            <w:szCs w:val="20"/>
            <w:lang w:val="en-US" w:eastAsia="pt-BR"/>
          </w:rPr>
          <w:t>document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.write</w:t>
        </w:r>
        <w:proofErr w:type="spellEnd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(</w:t>
        </w:r>
        <w:proofErr w:type="spellStart"/>
        <w:proofErr w:type="gramEnd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startTime</w:t>
        </w:r>
        <w:proofErr w:type="spellEnd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())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&lt;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/script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&gt;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" w:author="Unknown"/>
          <w:rFonts w:ascii="Consolas" w:eastAsia="Times New Roman" w:hAnsi="Consolas" w:cs="Consolas"/>
          <w:color w:val="FFFFFF"/>
          <w:sz w:val="27"/>
          <w:szCs w:val="27"/>
          <w:lang w:val="en-US" w:eastAsia="pt-BR"/>
        </w:rPr>
      </w:pPr>
      <w:ins w:id="59" w:author="Unknown"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&lt;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/div&gt;</w:t>
        </w:r>
      </w:ins>
    </w:p>
    <w:p w:rsidR="001F307E" w:rsidRPr="001F307E" w:rsidRDefault="001F307E" w:rsidP="001F307E">
      <w:pPr>
        <w:spacing w:after="100" w:afterAutospacing="1" w:line="240" w:lineRule="auto"/>
        <w:rPr>
          <w:ins w:id="60" w:author="Unknown"/>
          <w:rFonts w:ascii="Arial" w:eastAsia="Times New Roman" w:hAnsi="Arial" w:cs="Arial"/>
          <w:color w:val="FFFFFF"/>
          <w:sz w:val="36"/>
          <w:szCs w:val="36"/>
          <w:lang w:val="en-US" w:eastAsia="pt-BR"/>
        </w:rPr>
      </w:pPr>
      <w:ins w:id="61" w:author="Unknown">
        <w:r w:rsidRPr="001F307E">
          <w:rPr>
            <w:rFonts w:ascii="Arial" w:eastAsia="Times New Roman" w:hAnsi="Arial" w:cs="Arial"/>
            <w:color w:val="FFFFFF"/>
            <w:sz w:val="36"/>
            <w:szCs w:val="36"/>
            <w:lang w:val="en-US" w:eastAsia="pt-BR"/>
          </w:rPr>
          <w:t xml:space="preserve">2 - Inputs </w:t>
        </w:r>
        <w:proofErr w:type="spellStart"/>
        <w:r w:rsidRPr="001F307E">
          <w:rPr>
            <w:rFonts w:ascii="Arial" w:eastAsia="Times New Roman" w:hAnsi="Arial" w:cs="Arial"/>
            <w:color w:val="FFFFFF"/>
            <w:sz w:val="36"/>
            <w:szCs w:val="36"/>
            <w:lang w:val="en-US" w:eastAsia="pt-BR"/>
          </w:rPr>
          <w:t>modificando</w:t>
        </w:r>
        <w:proofErr w:type="spellEnd"/>
        <w:r w:rsidRPr="001F307E">
          <w:rPr>
            <w:rFonts w:ascii="Arial" w:eastAsia="Times New Roman" w:hAnsi="Arial" w:cs="Arial"/>
            <w:color w:val="FFFFFF"/>
            <w:sz w:val="36"/>
            <w:szCs w:val="36"/>
            <w:lang w:val="en-US" w:eastAsia="pt-BR"/>
          </w:rPr>
          <w:t xml:space="preserve"> </w:t>
        </w:r>
        <w:proofErr w:type="spellStart"/>
        <w:r w:rsidRPr="001F307E">
          <w:rPr>
            <w:rFonts w:ascii="Arial" w:eastAsia="Times New Roman" w:hAnsi="Arial" w:cs="Arial"/>
            <w:color w:val="FFFFFF"/>
            <w:sz w:val="36"/>
            <w:szCs w:val="36"/>
            <w:lang w:val="en-US" w:eastAsia="pt-BR"/>
          </w:rPr>
          <w:t>após</w:t>
        </w:r>
        <w:proofErr w:type="spellEnd"/>
        <w:r w:rsidRPr="001F307E">
          <w:rPr>
            <w:rFonts w:ascii="Arial" w:eastAsia="Times New Roman" w:hAnsi="Arial" w:cs="Arial"/>
            <w:color w:val="FFFFFF"/>
            <w:sz w:val="36"/>
            <w:szCs w:val="36"/>
            <w:lang w:val="en-US" w:eastAsia="pt-BR"/>
          </w:rPr>
          <w:t xml:space="preserve"> clique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ins w:id="63" w:author="Unknown"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&lt;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input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type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=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"text"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value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=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"</w:t>
        </w:r>
        <w:proofErr w:type="spellStart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usuario</w:t>
        </w:r>
        <w:proofErr w:type="spellEnd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"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proofErr w:type="spellStart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onblur</w:t>
        </w:r>
        <w:proofErr w:type="spellEnd"/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=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"</w:t>
        </w:r>
        <w:proofErr w:type="gramStart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if(</w:t>
        </w:r>
        <w:proofErr w:type="spellStart"/>
        <w:proofErr w:type="gramEnd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this.value</w:t>
        </w:r>
        <w:proofErr w:type="spellEnd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 xml:space="preserve"> == ''){ </w:t>
        </w:r>
        <w:proofErr w:type="spellStart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this.value</w:t>
        </w:r>
        <w:proofErr w:type="spellEnd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='</w:t>
        </w:r>
        <w:proofErr w:type="spellStart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usuario</w:t>
        </w:r>
        <w:proofErr w:type="spellEnd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';}"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proofErr w:type="spellStart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onfocus</w:t>
        </w:r>
        <w:proofErr w:type="spellEnd"/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=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"if(</w:t>
        </w:r>
        <w:proofErr w:type="spellStart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this.value</w:t>
        </w:r>
        <w:proofErr w:type="spellEnd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 xml:space="preserve"> == '</w:t>
        </w:r>
        <w:proofErr w:type="spellStart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usuario</w:t>
        </w:r>
        <w:proofErr w:type="spellEnd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 xml:space="preserve">'){ </w:t>
        </w:r>
        <w:proofErr w:type="spellStart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this.value</w:t>
        </w:r>
        <w:proofErr w:type="spellEnd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='';}"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/&gt;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" w:author="Unknown"/>
          <w:rFonts w:ascii="Consolas" w:eastAsia="Times New Roman" w:hAnsi="Consolas" w:cs="Consolas"/>
          <w:color w:val="FFFFFF"/>
          <w:sz w:val="27"/>
          <w:szCs w:val="27"/>
          <w:lang w:val="en-US" w:eastAsia="pt-BR"/>
        </w:rPr>
      </w:pPr>
      <w:ins w:id="65" w:author="Unknown"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&lt;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input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value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=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"</w:t>
        </w:r>
        <w:proofErr w:type="spellStart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senha</w:t>
        </w:r>
        <w:proofErr w:type="spellEnd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"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proofErr w:type="spellStart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onblur</w:t>
        </w:r>
        <w:proofErr w:type="spellEnd"/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=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"</w:t>
        </w:r>
        <w:proofErr w:type="gramStart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if(</w:t>
        </w:r>
        <w:proofErr w:type="spellStart"/>
        <w:proofErr w:type="gramEnd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this.value</w:t>
        </w:r>
        <w:proofErr w:type="spellEnd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 xml:space="preserve"> == ''){ </w:t>
        </w:r>
        <w:proofErr w:type="spellStart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this.value</w:t>
        </w:r>
        <w:proofErr w:type="spellEnd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='</w:t>
        </w:r>
        <w:proofErr w:type="spellStart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senha</w:t>
        </w:r>
        <w:proofErr w:type="spellEnd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 xml:space="preserve">'; </w:t>
        </w:r>
        <w:proofErr w:type="spellStart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this.type</w:t>
        </w:r>
        <w:proofErr w:type="spellEnd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='text';}"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proofErr w:type="spellStart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onfocus</w:t>
        </w:r>
        <w:proofErr w:type="spellEnd"/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=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"if(</w:t>
        </w:r>
        <w:proofErr w:type="spellStart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this.value</w:t>
        </w:r>
        <w:proofErr w:type="spellEnd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 xml:space="preserve"> == '</w:t>
        </w:r>
        <w:proofErr w:type="spellStart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senha</w:t>
        </w:r>
        <w:proofErr w:type="spellEnd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 xml:space="preserve">'){ </w:t>
        </w:r>
        <w:proofErr w:type="spellStart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this.value</w:t>
        </w:r>
        <w:proofErr w:type="spellEnd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 xml:space="preserve">=''; </w:t>
        </w:r>
        <w:proofErr w:type="spellStart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this.type</w:t>
        </w:r>
        <w:proofErr w:type="spellEnd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='password';}"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/&gt;</w:t>
        </w:r>
      </w:ins>
    </w:p>
    <w:p w:rsidR="001F307E" w:rsidRPr="001F307E" w:rsidRDefault="001F307E" w:rsidP="001F307E">
      <w:pPr>
        <w:spacing w:after="100" w:afterAutospacing="1" w:line="240" w:lineRule="auto"/>
        <w:rPr>
          <w:ins w:id="66" w:author="Unknown"/>
          <w:rFonts w:ascii="Arial" w:eastAsia="Times New Roman" w:hAnsi="Arial" w:cs="Arial"/>
          <w:color w:val="FFFFFF"/>
          <w:sz w:val="36"/>
          <w:szCs w:val="36"/>
          <w:lang w:val="en-US" w:eastAsia="pt-BR"/>
        </w:rPr>
      </w:pPr>
      <w:ins w:id="67" w:author="Unknown">
        <w:r w:rsidRPr="001F307E">
          <w:rPr>
            <w:rFonts w:ascii="Arial" w:eastAsia="Times New Roman" w:hAnsi="Arial" w:cs="Arial"/>
            <w:color w:val="FFFFFF"/>
            <w:sz w:val="36"/>
            <w:szCs w:val="36"/>
            <w:lang w:val="en-US" w:eastAsia="pt-BR"/>
          </w:rPr>
          <w:t xml:space="preserve">3 - </w:t>
        </w:r>
        <w:proofErr w:type="spellStart"/>
        <w:r w:rsidRPr="001F307E">
          <w:rPr>
            <w:rFonts w:ascii="Arial" w:eastAsia="Times New Roman" w:hAnsi="Arial" w:cs="Arial"/>
            <w:color w:val="FFFFFF"/>
            <w:sz w:val="36"/>
            <w:szCs w:val="36"/>
            <w:lang w:val="en-US" w:eastAsia="pt-BR"/>
          </w:rPr>
          <w:t>Pegar</w:t>
        </w:r>
        <w:proofErr w:type="spellEnd"/>
        <w:r w:rsidRPr="001F307E">
          <w:rPr>
            <w:rFonts w:ascii="Arial" w:eastAsia="Times New Roman" w:hAnsi="Arial" w:cs="Arial"/>
            <w:color w:val="FFFFFF"/>
            <w:sz w:val="36"/>
            <w:szCs w:val="36"/>
            <w:lang w:val="en-US" w:eastAsia="pt-BR"/>
          </w:rPr>
          <w:t xml:space="preserve"> a URL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8" w:author="Unknown"/>
          <w:rFonts w:ascii="Consolas" w:eastAsia="Times New Roman" w:hAnsi="Consolas" w:cs="Consolas"/>
          <w:color w:val="FFFFFF"/>
          <w:sz w:val="27"/>
          <w:szCs w:val="27"/>
          <w:lang w:val="en-US" w:eastAsia="pt-BR"/>
        </w:rPr>
      </w:pPr>
      <w:ins w:id="69" w:author="Unknown"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lastRenderedPageBreak/>
          <w:t>&lt;</w:t>
        </w:r>
        <w:proofErr w:type="gramStart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script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&gt;</w:t>
        </w:r>
        <w:proofErr w:type="spellStart"/>
        <w:proofErr w:type="gramEnd"/>
        <w:r w:rsidRPr="001F307E">
          <w:rPr>
            <w:rFonts w:ascii="Consolas" w:eastAsia="Times New Roman" w:hAnsi="Consolas" w:cs="Consolas"/>
            <w:i/>
            <w:iCs/>
            <w:color w:val="8BE9FD"/>
            <w:sz w:val="20"/>
            <w:szCs w:val="20"/>
            <w:lang w:val="en-US" w:eastAsia="pt-BR"/>
          </w:rPr>
          <w:t>document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.write</w:t>
        </w:r>
        <w:proofErr w:type="spellEnd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(</w:t>
        </w:r>
        <w:proofErr w:type="spellStart"/>
        <w:r w:rsidRPr="001F307E">
          <w:rPr>
            <w:rFonts w:ascii="Consolas" w:eastAsia="Times New Roman" w:hAnsi="Consolas" w:cs="Consolas"/>
            <w:i/>
            <w:iCs/>
            <w:color w:val="8BE9FD"/>
            <w:sz w:val="20"/>
            <w:szCs w:val="20"/>
            <w:lang w:val="en-US" w:eastAsia="pt-BR"/>
          </w:rPr>
          <w:t>window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.location.href</w:t>
        </w:r>
        <w:proofErr w:type="spellEnd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);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&lt;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/script&gt;</w:t>
        </w:r>
      </w:ins>
    </w:p>
    <w:p w:rsidR="001F307E" w:rsidRPr="001F307E" w:rsidRDefault="001F307E" w:rsidP="001F307E">
      <w:pPr>
        <w:spacing w:after="100" w:afterAutospacing="1" w:line="240" w:lineRule="auto"/>
        <w:rPr>
          <w:ins w:id="70" w:author="Unknown"/>
          <w:rFonts w:ascii="Arial" w:eastAsia="Times New Roman" w:hAnsi="Arial" w:cs="Arial"/>
          <w:color w:val="FFFFFF"/>
          <w:sz w:val="36"/>
          <w:szCs w:val="36"/>
          <w:lang w:eastAsia="pt-BR"/>
        </w:rPr>
      </w:pPr>
      <w:ins w:id="71" w:author="Unknown">
        <w:r w:rsidRPr="001F307E">
          <w:rPr>
            <w:rFonts w:ascii="Arial" w:eastAsia="Times New Roman" w:hAnsi="Arial" w:cs="Arial"/>
            <w:color w:val="FFFFFF"/>
            <w:sz w:val="36"/>
            <w:szCs w:val="36"/>
            <w:lang w:eastAsia="pt-BR"/>
          </w:rPr>
          <w:t xml:space="preserve">4 - </w:t>
        </w:r>
        <w:proofErr w:type="spellStart"/>
        <w:r w:rsidRPr="001F307E">
          <w:rPr>
            <w:rFonts w:ascii="Arial" w:eastAsia="Times New Roman" w:hAnsi="Arial" w:cs="Arial"/>
            <w:color w:val="FFFFFF"/>
            <w:sz w:val="36"/>
            <w:szCs w:val="36"/>
            <w:lang w:eastAsia="pt-BR"/>
          </w:rPr>
          <w:t>Encontar</w:t>
        </w:r>
        <w:proofErr w:type="spellEnd"/>
        <w:r w:rsidRPr="001F307E">
          <w:rPr>
            <w:rFonts w:ascii="Arial" w:eastAsia="Times New Roman" w:hAnsi="Arial" w:cs="Arial"/>
            <w:color w:val="FFFFFF"/>
            <w:sz w:val="36"/>
            <w:szCs w:val="36"/>
            <w:lang w:eastAsia="pt-BR"/>
          </w:rPr>
          <w:t xml:space="preserve"> uma palavra numa </w:t>
        </w:r>
        <w:proofErr w:type="spellStart"/>
        <w:r w:rsidRPr="001F307E">
          <w:rPr>
            <w:rFonts w:ascii="Arial" w:eastAsia="Times New Roman" w:hAnsi="Arial" w:cs="Arial"/>
            <w:color w:val="FFFFFF"/>
            <w:sz w:val="36"/>
            <w:szCs w:val="36"/>
            <w:lang w:eastAsia="pt-BR"/>
          </w:rPr>
          <w:t>String</w:t>
        </w:r>
        <w:proofErr w:type="spellEnd"/>
        <w:r w:rsidRPr="001F307E">
          <w:rPr>
            <w:rFonts w:ascii="Arial" w:eastAsia="Times New Roman" w:hAnsi="Arial" w:cs="Arial"/>
            <w:color w:val="FFFFFF"/>
            <w:sz w:val="36"/>
            <w:szCs w:val="36"/>
            <w:lang w:eastAsia="pt-BR"/>
          </w:rPr>
          <w:t xml:space="preserve"> (case </w:t>
        </w:r>
        <w:proofErr w:type="spellStart"/>
        <w:r w:rsidRPr="001F307E">
          <w:rPr>
            <w:rFonts w:ascii="Arial" w:eastAsia="Times New Roman" w:hAnsi="Arial" w:cs="Arial"/>
            <w:color w:val="FFFFFF"/>
            <w:sz w:val="36"/>
            <w:szCs w:val="36"/>
            <w:lang w:eastAsia="pt-BR"/>
          </w:rPr>
          <w:t>sensitive</w:t>
        </w:r>
        <w:proofErr w:type="spellEnd"/>
        <w:r w:rsidRPr="001F307E">
          <w:rPr>
            <w:rFonts w:ascii="Arial" w:eastAsia="Times New Roman" w:hAnsi="Arial" w:cs="Arial"/>
            <w:color w:val="FFFFFF"/>
            <w:sz w:val="36"/>
            <w:szCs w:val="36"/>
            <w:lang w:eastAsia="pt-BR"/>
          </w:rPr>
          <w:t>)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2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ins w:id="73" w:author="Unknown"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&lt;</w:t>
        </w:r>
        <w:proofErr w:type="gramStart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script</w:t>
        </w:r>
        <w:proofErr w:type="gramEnd"/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&gt;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4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proofErr w:type="spellStart"/>
      <w:proofErr w:type="gramStart"/>
      <w:ins w:id="75" w:author="Unknown">
        <w:r w:rsidRPr="001F307E">
          <w:rPr>
            <w:rFonts w:ascii="Consolas" w:eastAsia="Times New Roman" w:hAnsi="Consolas" w:cs="Consolas"/>
            <w:i/>
            <w:iCs/>
            <w:color w:val="8BE9FD"/>
            <w:sz w:val="20"/>
            <w:szCs w:val="20"/>
            <w:lang w:val="en-US" w:eastAsia="pt-BR"/>
          </w:rPr>
          <w:t>var</w:t>
        </w:r>
        <w:proofErr w:type="spellEnd"/>
        <w:proofErr w:type="gramEnd"/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proofErr w:type="spellStart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str</w:t>
        </w:r>
        <w:proofErr w:type="spellEnd"/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=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'Terminal Root'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;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6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7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proofErr w:type="gramStart"/>
      <w:ins w:id="78" w:author="Unknown"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if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(</w:t>
        </w:r>
        <w:proofErr w:type="spellStart"/>
        <w:proofErr w:type="gramEnd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str.match</w:t>
        </w:r>
        <w:proofErr w:type="spellEnd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(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/Root/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)){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9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ins w:id="80" w:author="Unknown"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 </w:t>
        </w:r>
        <w:proofErr w:type="spellStart"/>
        <w:proofErr w:type="gramStart"/>
        <w:r w:rsidRPr="001F307E">
          <w:rPr>
            <w:rFonts w:ascii="Consolas" w:eastAsia="Times New Roman" w:hAnsi="Consolas" w:cs="Consolas"/>
            <w:i/>
            <w:iCs/>
            <w:color w:val="8BE9FD"/>
            <w:sz w:val="20"/>
            <w:szCs w:val="20"/>
            <w:lang w:val="en-US" w:eastAsia="pt-BR"/>
          </w:rPr>
          <w:t>document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.write</w:t>
        </w:r>
        <w:proofErr w:type="spellEnd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(</w:t>
        </w:r>
        <w:proofErr w:type="gramEnd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'</w:t>
        </w:r>
        <w:proofErr w:type="spellStart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Encontrou</w:t>
        </w:r>
        <w:proofErr w:type="spellEnd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'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);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1" w:author="Unknown"/>
          <w:rFonts w:ascii="Consolas" w:eastAsia="Times New Roman" w:hAnsi="Consolas" w:cs="Consolas"/>
          <w:color w:val="FFFFFF"/>
          <w:sz w:val="20"/>
          <w:szCs w:val="20"/>
          <w:lang w:eastAsia="pt-BR"/>
        </w:rPr>
      </w:pPr>
      <w:proofErr w:type="gramStart"/>
      <w:ins w:id="82" w:author="Unknown"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eastAsia="pt-BR"/>
          </w:rPr>
          <w:t>}</w:t>
        </w:r>
        <w:proofErr w:type="spellStart"/>
        <w:proofErr w:type="gramEnd"/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eastAsia="pt-BR"/>
          </w:rPr>
          <w:t>else</w:t>
        </w:r>
        <w:proofErr w:type="spellEnd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eastAsia="pt-BR"/>
          </w:rPr>
          <w:t>{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3" w:author="Unknown"/>
          <w:rFonts w:ascii="Consolas" w:eastAsia="Times New Roman" w:hAnsi="Consolas" w:cs="Consolas"/>
          <w:color w:val="FFFFFF"/>
          <w:sz w:val="20"/>
          <w:szCs w:val="20"/>
          <w:lang w:eastAsia="pt-BR"/>
        </w:rPr>
      </w:pPr>
      <w:ins w:id="84" w:author="Unknown"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eastAsia="pt-BR"/>
          </w:rPr>
          <w:tab/>
        </w:r>
        <w:proofErr w:type="spellStart"/>
        <w:proofErr w:type="gramStart"/>
        <w:r w:rsidRPr="001F307E">
          <w:rPr>
            <w:rFonts w:ascii="Consolas" w:eastAsia="Times New Roman" w:hAnsi="Consolas" w:cs="Consolas"/>
            <w:i/>
            <w:iCs/>
            <w:color w:val="8BE9FD"/>
            <w:sz w:val="20"/>
            <w:szCs w:val="20"/>
            <w:lang w:eastAsia="pt-BR"/>
          </w:rPr>
          <w:t>document</w:t>
        </w:r>
        <w:proofErr w:type="gramEnd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eastAsia="pt-BR"/>
          </w:rPr>
          <w:t>.write</w:t>
        </w:r>
        <w:proofErr w:type="spellEnd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eastAsia="pt-BR"/>
          </w:rPr>
          <w:t>(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eastAsia="pt-BR"/>
          </w:rPr>
          <w:t>'Palavra Não Encontrada'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eastAsia="pt-BR"/>
          </w:rPr>
          <w:t>);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5" w:author="Unknown"/>
          <w:rFonts w:ascii="Consolas" w:eastAsia="Times New Roman" w:hAnsi="Consolas" w:cs="Consolas"/>
          <w:color w:val="FFFFFF"/>
          <w:sz w:val="20"/>
          <w:szCs w:val="20"/>
          <w:lang w:eastAsia="pt-BR"/>
        </w:rPr>
      </w:pPr>
      <w:proofErr w:type="gramStart"/>
      <w:ins w:id="86" w:author="Unknown"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eastAsia="pt-BR"/>
          </w:rPr>
          <w:t>}</w:t>
        </w:r>
        <w:proofErr w:type="gramEnd"/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7" w:author="Unknown"/>
          <w:rFonts w:ascii="Consolas" w:eastAsia="Times New Roman" w:hAnsi="Consolas" w:cs="Consolas"/>
          <w:color w:val="FFFFFF"/>
          <w:sz w:val="27"/>
          <w:szCs w:val="27"/>
          <w:lang w:eastAsia="pt-BR"/>
        </w:rPr>
      </w:pPr>
      <w:ins w:id="88" w:author="Unknown"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eastAsia="pt-BR"/>
          </w:rPr>
          <w:t>&lt;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eastAsia="pt-BR"/>
          </w:rPr>
          <w:t>/script&gt;</w:t>
        </w:r>
      </w:ins>
    </w:p>
    <w:p w:rsidR="001F307E" w:rsidRPr="001F307E" w:rsidRDefault="001F307E" w:rsidP="001F307E">
      <w:pPr>
        <w:spacing w:after="100" w:afterAutospacing="1" w:line="240" w:lineRule="auto"/>
        <w:rPr>
          <w:ins w:id="89" w:author="Unknown"/>
          <w:rFonts w:ascii="Arial" w:eastAsia="Times New Roman" w:hAnsi="Arial" w:cs="Arial"/>
          <w:color w:val="FFFFFF"/>
          <w:sz w:val="36"/>
          <w:szCs w:val="36"/>
          <w:lang w:eastAsia="pt-BR"/>
        </w:rPr>
      </w:pPr>
      <w:ins w:id="90" w:author="Unknown">
        <w:r w:rsidRPr="001F307E">
          <w:rPr>
            <w:rFonts w:ascii="Arial" w:eastAsia="Times New Roman" w:hAnsi="Arial" w:cs="Arial"/>
            <w:color w:val="FFFFFF"/>
            <w:sz w:val="36"/>
            <w:szCs w:val="36"/>
            <w:lang w:eastAsia="pt-BR"/>
          </w:rPr>
          <w:t xml:space="preserve">5 - Retirar os </w:t>
        </w:r>
        <w:proofErr w:type="gramStart"/>
        <w:r w:rsidRPr="001F307E">
          <w:rPr>
            <w:rFonts w:ascii="Arial" w:eastAsia="Times New Roman" w:hAnsi="Arial" w:cs="Arial"/>
            <w:color w:val="FFFFFF"/>
            <w:sz w:val="36"/>
            <w:szCs w:val="36"/>
            <w:lang w:eastAsia="pt-BR"/>
          </w:rPr>
          <w:t>5</w:t>
        </w:r>
        <w:proofErr w:type="gramEnd"/>
        <w:r w:rsidRPr="001F307E">
          <w:rPr>
            <w:rFonts w:ascii="Arial" w:eastAsia="Times New Roman" w:hAnsi="Arial" w:cs="Arial"/>
            <w:color w:val="FFFFFF"/>
            <w:sz w:val="36"/>
            <w:szCs w:val="36"/>
            <w:lang w:eastAsia="pt-BR"/>
          </w:rPr>
          <w:t xml:space="preserve"> últimos caracteres e adicionar uma nova palavra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1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ins w:id="92" w:author="Unknown"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&lt;</w:t>
        </w:r>
        <w:proofErr w:type="gramStart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script</w:t>
        </w:r>
        <w:proofErr w:type="gramEnd"/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&gt;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3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proofErr w:type="spellStart"/>
      <w:proofErr w:type="gramStart"/>
      <w:ins w:id="94" w:author="Unknown">
        <w:r w:rsidRPr="001F307E">
          <w:rPr>
            <w:rFonts w:ascii="Consolas" w:eastAsia="Times New Roman" w:hAnsi="Consolas" w:cs="Consolas"/>
            <w:i/>
            <w:iCs/>
            <w:color w:val="8BE9FD"/>
            <w:sz w:val="20"/>
            <w:szCs w:val="20"/>
            <w:lang w:val="en-US" w:eastAsia="pt-BR"/>
          </w:rPr>
          <w:t>var</w:t>
        </w:r>
        <w:proofErr w:type="spellEnd"/>
        <w:proofErr w:type="gramEnd"/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proofErr w:type="spellStart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str</w:t>
        </w:r>
        <w:proofErr w:type="spellEnd"/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=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'Terminal Root'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;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5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6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proofErr w:type="spellStart"/>
      <w:proofErr w:type="gramStart"/>
      <w:ins w:id="97" w:author="Unknown">
        <w:r w:rsidRPr="001F307E">
          <w:rPr>
            <w:rFonts w:ascii="Consolas" w:eastAsia="Times New Roman" w:hAnsi="Consolas" w:cs="Consolas"/>
            <w:i/>
            <w:iCs/>
            <w:color w:val="8BE9FD"/>
            <w:sz w:val="20"/>
            <w:szCs w:val="20"/>
            <w:lang w:val="en-US" w:eastAsia="pt-BR"/>
          </w:rPr>
          <w:t>var</w:t>
        </w:r>
        <w:proofErr w:type="spellEnd"/>
        <w:proofErr w:type="gramEnd"/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proofErr w:type="spellStart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str</w:t>
        </w:r>
        <w:proofErr w:type="spellEnd"/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=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proofErr w:type="spellStart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str.slice</w:t>
        </w:r>
        <w:proofErr w:type="spellEnd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(</w:t>
        </w:r>
        <w:r w:rsidRPr="001F307E">
          <w:rPr>
            <w:rFonts w:ascii="Consolas" w:eastAsia="Times New Roman" w:hAnsi="Consolas" w:cs="Consolas"/>
            <w:color w:val="BD93F9"/>
            <w:sz w:val="20"/>
            <w:szCs w:val="20"/>
            <w:lang w:val="en-US" w:eastAsia="pt-BR"/>
          </w:rPr>
          <w:t>0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,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-</w:t>
        </w:r>
        <w:r w:rsidRPr="001F307E">
          <w:rPr>
            <w:rFonts w:ascii="Consolas" w:eastAsia="Times New Roman" w:hAnsi="Consolas" w:cs="Consolas"/>
            <w:color w:val="BD93F9"/>
            <w:sz w:val="20"/>
            <w:szCs w:val="20"/>
            <w:lang w:val="en-US" w:eastAsia="pt-BR"/>
          </w:rPr>
          <w:t>5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)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+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' Bash'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;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8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9" w:author="Unknown"/>
          <w:rFonts w:ascii="Consolas" w:eastAsia="Times New Roman" w:hAnsi="Consolas" w:cs="Consolas"/>
          <w:color w:val="FFFFFF"/>
          <w:sz w:val="20"/>
          <w:szCs w:val="20"/>
          <w:lang w:eastAsia="pt-BR"/>
        </w:rPr>
      </w:pPr>
      <w:proofErr w:type="spellStart"/>
      <w:proofErr w:type="gramStart"/>
      <w:ins w:id="100" w:author="Unknown">
        <w:r w:rsidRPr="001F307E">
          <w:rPr>
            <w:rFonts w:ascii="Consolas" w:eastAsia="Times New Roman" w:hAnsi="Consolas" w:cs="Consolas"/>
            <w:i/>
            <w:iCs/>
            <w:color w:val="8BE9FD"/>
            <w:sz w:val="20"/>
            <w:szCs w:val="20"/>
            <w:lang w:eastAsia="pt-BR"/>
          </w:rPr>
          <w:t>document</w:t>
        </w:r>
        <w:proofErr w:type="gramEnd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eastAsia="pt-BR"/>
          </w:rPr>
          <w:t>.write</w:t>
        </w:r>
        <w:proofErr w:type="spellEnd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eastAsia="pt-BR"/>
          </w:rPr>
          <w:t>(</w:t>
        </w:r>
        <w:proofErr w:type="spellStart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eastAsia="pt-BR"/>
          </w:rPr>
          <w:t>str</w:t>
        </w:r>
        <w:proofErr w:type="spellEnd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eastAsia="pt-BR"/>
          </w:rPr>
          <w:t>);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1" w:author="Unknown"/>
          <w:rFonts w:ascii="Consolas" w:eastAsia="Times New Roman" w:hAnsi="Consolas" w:cs="Consolas"/>
          <w:color w:val="FFFFFF"/>
          <w:sz w:val="20"/>
          <w:szCs w:val="20"/>
          <w:lang w:eastAsia="pt-BR"/>
        </w:rPr>
      </w:pPr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2" w:author="Unknown"/>
          <w:rFonts w:ascii="Consolas" w:eastAsia="Times New Roman" w:hAnsi="Consolas" w:cs="Consolas"/>
          <w:color w:val="FFFFFF"/>
          <w:sz w:val="27"/>
          <w:szCs w:val="27"/>
          <w:lang w:eastAsia="pt-BR"/>
        </w:rPr>
      </w:pPr>
      <w:ins w:id="103" w:author="Unknown"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eastAsia="pt-BR"/>
          </w:rPr>
          <w:t>&lt;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eastAsia="pt-BR"/>
          </w:rPr>
          <w:t>/script&gt;</w:t>
        </w:r>
      </w:ins>
    </w:p>
    <w:p w:rsidR="001F307E" w:rsidRPr="001F307E" w:rsidRDefault="001F307E" w:rsidP="001F307E">
      <w:pPr>
        <w:spacing w:after="100" w:afterAutospacing="1" w:line="240" w:lineRule="auto"/>
        <w:rPr>
          <w:ins w:id="104" w:author="Unknown"/>
          <w:rFonts w:ascii="Arial" w:eastAsia="Times New Roman" w:hAnsi="Arial" w:cs="Arial"/>
          <w:color w:val="FFFFFF"/>
          <w:sz w:val="36"/>
          <w:szCs w:val="36"/>
          <w:lang w:eastAsia="pt-BR"/>
        </w:rPr>
      </w:pPr>
      <w:ins w:id="105" w:author="Unknown">
        <w:r w:rsidRPr="001F307E">
          <w:rPr>
            <w:rFonts w:ascii="Arial" w:eastAsia="Times New Roman" w:hAnsi="Arial" w:cs="Arial"/>
            <w:color w:val="FFFFFF"/>
            <w:sz w:val="36"/>
            <w:szCs w:val="36"/>
            <w:lang w:eastAsia="pt-BR"/>
          </w:rPr>
          <w:t xml:space="preserve">6 </w:t>
        </w:r>
        <w:proofErr w:type="gramStart"/>
        <w:r w:rsidRPr="001F307E">
          <w:rPr>
            <w:rFonts w:ascii="Arial" w:eastAsia="Times New Roman" w:hAnsi="Arial" w:cs="Arial"/>
            <w:color w:val="FFFFFF"/>
            <w:sz w:val="36"/>
            <w:szCs w:val="36"/>
            <w:lang w:eastAsia="pt-BR"/>
          </w:rPr>
          <w:t>-Substituir</w:t>
        </w:r>
        <w:proofErr w:type="gramEnd"/>
        <w:r w:rsidRPr="001F307E">
          <w:rPr>
            <w:rFonts w:ascii="Arial" w:eastAsia="Times New Roman" w:hAnsi="Arial" w:cs="Arial"/>
            <w:color w:val="FFFFFF"/>
            <w:sz w:val="36"/>
            <w:szCs w:val="36"/>
            <w:lang w:eastAsia="pt-BR"/>
          </w:rPr>
          <w:t xml:space="preserve"> palavra numa </w:t>
        </w:r>
        <w:proofErr w:type="spellStart"/>
        <w:r w:rsidRPr="001F307E">
          <w:rPr>
            <w:rFonts w:ascii="Arial" w:eastAsia="Times New Roman" w:hAnsi="Arial" w:cs="Arial"/>
            <w:color w:val="FFFFFF"/>
            <w:sz w:val="36"/>
            <w:szCs w:val="36"/>
            <w:lang w:eastAsia="pt-BR"/>
          </w:rPr>
          <w:t>string</w:t>
        </w:r>
        <w:proofErr w:type="spellEnd"/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6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ins w:id="107" w:author="Unknown"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&lt;</w:t>
        </w:r>
        <w:proofErr w:type="gramStart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script</w:t>
        </w:r>
        <w:proofErr w:type="gramEnd"/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&gt;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8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proofErr w:type="spellStart"/>
      <w:proofErr w:type="gramStart"/>
      <w:ins w:id="109" w:author="Unknown">
        <w:r w:rsidRPr="001F307E">
          <w:rPr>
            <w:rFonts w:ascii="Consolas" w:eastAsia="Times New Roman" w:hAnsi="Consolas" w:cs="Consolas"/>
            <w:i/>
            <w:iCs/>
            <w:color w:val="8BE9FD"/>
            <w:sz w:val="20"/>
            <w:szCs w:val="20"/>
            <w:lang w:val="en-US" w:eastAsia="pt-BR"/>
          </w:rPr>
          <w:t>var</w:t>
        </w:r>
        <w:proofErr w:type="spellEnd"/>
        <w:proofErr w:type="gramEnd"/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proofErr w:type="spellStart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str</w:t>
        </w:r>
        <w:proofErr w:type="spellEnd"/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=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'Terminal Root'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;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0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proofErr w:type="spellStart"/>
      <w:proofErr w:type="gramStart"/>
      <w:ins w:id="111" w:author="Unknown">
        <w:r w:rsidRPr="001F307E">
          <w:rPr>
            <w:rFonts w:ascii="Consolas" w:eastAsia="Times New Roman" w:hAnsi="Consolas" w:cs="Consolas"/>
            <w:i/>
            <w:iCs/>
            <w:color w:val="8BE9FD"/>
            <w:sz w:val="20"/>
            <w:szCs w:val="20"/>
            <w:lang w:val="en-US" w:eastAsia="pt-BR"/>
          </w:rPr>
          <w:t>var</w:t>
        </w:r>
        <w:proofErr w:type="spellEnd"/>
        <w:proofErr w:type="gramEnd"/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proofErr w:type="spellStart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str</w:t>
        </w:r>
        <w:proofErr w:type="spellEnd"/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=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proofErr w:type="spellStart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str.replace</w:t>
        </w:r>
        <w:proofErr w:type="spellEnd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(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"Root"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,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"Linux"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);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2" w:author="Unknown"/>
          <w:rFonts w:ascii="Consolas" w:eastAsia="Times New Roman" w:hAnsi="Consolas" w:cs="Consolas"/>
          <w:color w:val="FFFFFF"/>
          <w:sz w:val="20"/>
          <w:szCs w:val="20"/>
          <w:lang w:eastAsia="pt-BR"/>
        </w:rPr>
      </w:pPr>
      <w:proofErr w:type="spellStart"/>
      <w:proofErr w:type="gramStart"/>
      <w:ins w:id="113" w:author="Unknown">
        <w:r w:rsidRPr="001F307E">
          <w:rPr>
            <w:rFonts w:ascii="Consolas" w:eastAsia="Times New Roman" w:hAnsi="Consolas" w:cs="Consolas"/>
            <w:i/>
            <w:iCs/>
            <w:color w:val="8BE9FD"/>
            <w:sz w:val="20"/>
            <w:szCs w:val="20"/>
            <w:lang w:eastAsia="pt-BR"/>
          </w:rPr>
          <w:t>document</w:t>
        </w:r>
        <w:proofErr w:type="gramEnd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eastAsia="pt-BR"/>
          </w:rPr>
          <w:t>.write</w:t>
        </w:r>
        <w:proofErr w:type="spellEnd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eastAsia="pt-BR"/>
          </w:rPr>
          <w:t>(</w:t>
        </w:r>
        <w:proofErr w:type="spellStart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eastAsia="pt-BR"/>
          </w:rPr>
          <w:t>str</w:t>
        </w:r>
        <w:proofErr w:type="spellEnd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eastAsia="pt-BR"/>
          </w:rPr>
          <w:t>);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4" w:author="Unknown"/>
          <w:rFonts w:ascii="Consolas" w:eastAsia="Times New Roman" w:hAnsi="Consolas" w:cs="Consolas"/>
          <w:color w:val="FFFFFF"/>
          <w:sz w:val="27"/>
          <w:szCs w:val="27"/>
          <w:lang w:eastAsia="pt-BR"/>
        </w:rPr>
      </w:pPr>
      <w:ins w:id="115" w:author="Unknown"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eastAsia="pt-BR"/>
          </w:rPr>
          <w:t>&lt;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eastAsia="pt-BR"/>
          </w:rPr>
          <w:t>/script&gt;</w:t>
        </w:r>
      </w:ins>
    </w:p>
    <w:p w:rsidR="001F307E" w:rsidRPr="001F307E" w:rsidRDefault="001F307E" w:rsidP="001F307E">
      <w:pPr>
        <w:spacing w:after="100" w:afterAutospacing="1" w:line="240" w:lineRule="auto"/>
        <w:rPr>
          <w:ins w:id="116" w:author="Unknown"/>
          <w:rFonts w:ascii="Arial" w:eastAsia="Times New Roman" w:hAnsi="Arial" w:cs="Arial"/>
          <w:color w:val="FFFFFF"/>
          <w:sz w:val="36"/>
          <w:szCs w:val="36"/>
          <w:lang w:eastAsia="pt-BR"/>
        </w:rPr>
      </w:pPr>
      <w:proofErr w:type="gramStart"/>
      <w:ins w:id="117" w:author="Unknown">
        <w:r w:rsidRPr="001F307E">
          <w:rPr>
            <w:rFonts w:ascii="Arial" w:eastAsia="Times New Roman" w:hAnsi="Arial" w:cs="Arial"/>
            <w:color w:val="FFFFFF"/>
            <w:sz w:val="36"/>
            <w:szCs w:val="36"/>
            <w:lang w:eastAsia="pt-BR"/>
          </w:rPr>
          <w:t>7 - Redirecionamento</w:t>
        </w:r>
        <w:proofErr w:type="gramEnd"/>
        <w:r w:rsidRPr="001F307E">
          <w:rPr>
            <w:rFonts w:ascii="Arial" w:eastAsia="Times New Roman" w:hAnsi="Arial" w:cs="Arial"/>
            <w:color w:val="FFFFFF"/>
            <w:sz w:val="36"/>
            <w:szCs w:val="36"/>
            <w:lang w:eastAsia="pt-BR"/>
          </w:rPr>
          <w:t xml:space="preserve"> (tem que </w:t>
        </w:r>
        <w:proofErr w:type="spellStart"/>
        <w:r w:rsidRPr="001F307E">
          <w:rPr>
            <w:rFonts w:ascii="Arial" w:eastAsia="Times New Roman" w:hAnsi="Arial" w:cs="Arial"/>
            <w:color w:val="FFFFFF"/>
            <w:sz w:val="36"/>
            <w:szCs w:val="36"/>
            <w:lang w:eastAsia="pt-BR"/>
          </w:rPr>
          <w:t>inciar</w:t>
        </w:r>
        <w:proofErr w:type="spellEnd"/>
        <w:r w:rsidRPr="001F307E">
          <w:rPr>
            <w:rFonts w:ascii="Arial" w:eastAsia="Times New Roman" w:hAnsi="Arial" w:cs="Arial"/>
            <w:color w:val="FFFFFF"/>
            <w:sz w:val="36"/>
            <w:szCs w:val="36"/>
            <w:lang w:eastAsia="pt-BR"/>
          </w:rPr>
          <w:t xml:space="preserve"> com http://)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8" w:author="Unknown"/>
          <w:rFonts w:ascii="Consolas" w:eastAsia="Times New Roman" w:hAnsi="Consolas" w:cs="Consolas"/>
          <w:color w:val="FFFFFF"/>
          <w:sz w:val="27"/>
          <w:szCs w:val="27"/>
          <w:lang w:val="en-US" w:eastAsia="pt-BR"/>
        </w:rPr>
      </w:pPr>
      <w:ins w:id="119" w:author="Unknown"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&lt;</w:t>
        </w:r>
        <w:proofErr w:type="gramStart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script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&gt;</w:t>
        </w:r>
        <w:proofErr w:type="spellStart"/>
        <w:proofErr w:type="gramEnd"/>
        <w:r w:rsidRPr="001F307E">
          <w:rPr>
            <w:rFonts w:ascii="Consolas" w:eastAsia="Times New Roman" w:hAnsi="Consolas" w:cs="Consolas"/>
            <w:i/>
            <w:iCs/>
            <w:color w:val="8BE9FD"/>
            <w:sz w:val="20"/>
            <w:szCs w:val="20"/>
            <w:lang w:val="en-US" w:eastAsia="pt-BR"/>
          </w:rPr>
          <w:t>window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.location</w:t>
        </w:r>
        <w:proofErr w:type="spellEnd"/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=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"http://www.terminalroot.com.br"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;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&lt;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/script&gt;</w:t>
        </w:r>
      </w:ins>
    </w:p>
    <w:p w:rsidR="001F307E" w:rsidRPr="001F307E" w:rsidRDefault="001F307E" w:rsidP="001F307E">
      <w:pPr>
        <w:spacing w:after="100" w:afterAutospacing="1" w:line="240" w:lineRule="auto"/>
        <w:rPr>
          <w:ins w:id="120" w:author="Unknown"/>
          <w:rFonts w:ascii="Arial" w:eastAsia="Times New Roman" w:hAnsi="Arial" w:cs="Arial"/>
          <w:color w:val="FFFFFF"/>
          <w:sz w:val="36"/>
          <w:szCs w:val="36"/>
          <w:lang w:eastAsia="pt-BR"/>
        </w:rPr>
      </w:pPr>
      <w:ins w:id="121" w:author="Unknown">
        <w:r w:rsidRPr="001F307E">
          <w:rPr>
            <w:rFonts w:ascii="Arial" w:eastAsia="Times New Roman" w:hAnsi="Arial" w:cs="Arial"/>
            <w:color w:val="FFFFFF"/>
            <w:sz w:val="36"/>
            <w:szCs w:val="36"/>
            <w:lang w:eastAsia="pt-BR"/>
          </w:rPr>
          <w:t>8 - Abrir Pop-Up no Centro da Página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2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ins w:id="123" w:author="Unknown"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&lt;</w:t>
        </w:r>
        <w:proofErr w:type="gramStart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script</w:t>
        </w:r>
        <w:proofErr w:type="gramEnd"/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&gt;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4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ins w:id="125" w:author="Unknown"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ab/>
        </w:r>
        <w:proofErr w:type="spellStart"/>
        <w:proofErr w:type="gramStart"/>
        <w:r w:rsidRPr="001F307E">
          <w:rPr>
            <w:rFonts w:ascii="Consolas" w:eastAsia="Times New Roman" w:hAnsi="Consolas" w:cs="Consolas"/>
            <w:i/>
            <w:iCs/>
            <w:color w:val="8BE9FD"/>
            <w:sz w:val="20"/>
            <w:szCs w:val="20"/>
            <w:lang w:val="en-US" w:eastAsia="pt-BR"/>
          </w:rPr>
          <w:t>var</w:t>
        </w:r>
        <w:proofErr w:type="spellEnd"/>
        <w:proofErr w:type="gramEnd"/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win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=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null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;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6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ins w:id="127" w:author="Unknown"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ab/>
        </w:r>
        <w:proofErr w:type="gramStart"/>
        <w:r w:rsidRPr="001F307E">
          <w:rPr>
            <w:rFonts w:ascii="Consolas" w:eastAsia="Times New Roman" w:hAnsi="Consolas" w:cs="Consolas"/>
            <w:i/>
            <w:iCs/>
            <w:color w:val="8BE9FD"/>
            <w:sz w:val="20"/>
            <w:szCs w:val="20"/>
            <w:lang w:val="en-US" w:eastAsia="pt-BR"/>
          </w:rPr>
          <w:t>function</w:t>
        </w:r>
        <w:proofErr w:type="gramEnd"/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proofErr w:type="spellStart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NovaJanela</w:t>
        </w:r>
        <w:proofErr w:type="spellEnd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(</w:t>
        </w:r>
        <w:proofErr w:type="spellStart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pagina,nome,w,h,scroll</w:t>
        </w:r>
        <w:proofErr w:type="spellEnd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){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8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ins w:id="129" w:author="Unknown"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ab/>
        </w:r>
        <w:proofErr w:type="spellStart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LeftPosition</w:t>
        </w:r>
        <w:proofErr w:type="spellEnd"/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=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(</w:t>
        </w:r>
        <w:proofErr w:type="spellStart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screen.width</w:t>
        </w:r>
        <w:proofErr w:type="spellEnd"/>
        <w:proofErr w:type="gramStart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)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?</w:t>
        </w:r>
        <w:proofErr w:type="gramEnd"/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(</w:t>
        </w:r>
        <w:proofErr w:type="spellStart"/>
        <w:proofErr w:type="gramStart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screen.width</w:t>
        </w:r>
        <w:proofErr w:type="spellEnd"/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-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w</w:t>
        </w:r>
        <w:proofErr w:type="gramEnd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)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/</w:t>
        </w:r>
        <w:proofErr w:type="gramStart"/>
        <w:r w:rsidRPr="001F307E">
          <w:rPr>
            <w:rFonts w:ascii="Consolas" w:eastAsia="Times New Roman" w:hAnsi="Consolas" w:cs="Consolas"/>
            <w:color w:val="BD93F9"/>
            <w:sz w:val="20"/>
            <w:szCs w:val="20"/>
            <w:lang w:val="en-US" w:eastAsia="pt-BR"/>
          </w:rPr>
          <w:t>2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:</w:t>
        </w:r>
        <w:proofErr w:type="gramEnd"/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BD93F9"/>
            <w:sz w:val="20"/>
            <w:szCs w:val="20"/>
            <w:lang w:val="en-US" w:eastAsia="pt-BR"/>
          </w:rPr>
          <w:t>0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;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0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ins w:id="131" w:author="Unknown"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ab/>
        </w:r>
        <w:proofErr w:type="spellStart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TopPosition</w:t>
        </w:r>
        <w:proofErr w:type="spellEnd"/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=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(</w:t>
        </w:r>
        <w:proofErr w:type="spellStart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screen.height</w:t>
        </w:r>
        <w:proofErr w:type="spellEnd"/>
        <w:proofErr w:type="gramStart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)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?</w:t>
        </w:r>
        <w:proofErr w:type="gramEnd"/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(</w:t>
        </w:r>
        <w:proofErr w:type="spellStart"/>
        <w:proofErr w:type="gramStart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screen.height</w:t>
        </w:r>
        <w:proofErr w:type="spellEnd"/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-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h</w:t>
        </w:r>
        <w:proofErr w:type="gramEnd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)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/</w:t>
        </w:r>
        <w:proofErr w:type="gramStart"/>
        <w:r w:rsidRPr="001F307E">
          <w:rPr>
            <w:rFonts w:ascii="Consolas" w:eastAsia="Times New Roman" w:hAnsi="Consolas" w:cs="Consolas"/>
            <w:color w:val="BD93F9"/>
            <w:sz w:val="20"/>
            <w:szCs w:val="20"/>
            <w:lang w:val="en-US" w:eastAsia="pt-BR"/>
          </w:rPr>
          <w:t>2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:</w:t>
        </w:r>
        <w:proofErr w:type="gramEnd"/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BD93F9"/>
            <w:sz w:val="20"/>
            <w:szCs w:val="20"/>
            <w:lang w:val="en-US" w:eastAsia="pt-BR"/>
          </w:rPr>
          <w:t>0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;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2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ins w:id="133" w:author="Unknown"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lastRenderedPageBreak/>
          <w:tab/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settings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=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'location=no,toolbar=no,directories=no,status=no,height='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+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h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+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',width='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+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w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+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',top='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+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TopPosition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+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',left='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+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LeftPosition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+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',scrollbars='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+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scroll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+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',resizable'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;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4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ins w:id="135" w:author="Unknown"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ab/>
        </w:r>
        <w:proofErr w:type="gramStart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win</w:t>
        </w:r>
        <w:proofErr w:type="gramEnd"/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=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i/>
            <w:iCs/>
            <w:color w:val="8BE9FD"/>
            <w:sz w:val="20"/>
            <w:szCs w:val="20"/>
            <w:lang w:val="en-US" w:eastAsia="pt-BR"/>
          </w:rPr>
          <w:t>window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.open(pagina,nome,settings);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6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ins w:id="137" w:author="Unknown"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ab/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}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8" w:author="Unknown"/>
          <w:rFonts w:ascii="Consolas" w:eastAsia="Times New Roman" w:hAnsi="Consolas" w:cs="Consolas"/>
          <w:color w:val="F8F8F2"/>
          <w:sz w:val="20"/>
          <w:szCs w:val="20"/>
          <w:lang w:val="en-US" w:eastAsia="pt-BR"/>
        </w:rPr>
      </w:pPr>
      <w:ins w:id="139" w:author="Unknown"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&lt;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/script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&gt;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0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1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2" w:author="Unknown"/>
          <w:rFonts w:ascii="Consolas" w:eastAsia="Times New Roman" w:hAnsi="Consolas" w:cs="Consolas"/>
          <w:color w:val="FFFFFF"/>
          <w:sz w:val="27"/>
          <w:szCs w:val="27"/>
          <w:lang w:val="en-US" w:eastAsia="pt-BR"/>
        </w:rPr>
      </w:pPr>
      <w:ins w:id="143" w:author="Unknown"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&lt;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a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href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=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"http://www.terminalroot.com.br/"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onclick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=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"</w:t>
        </w:r>
        <w:proofErr w:type="gramStart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NovaJanela(</w:t>
        </w:r>
        <w:proofErr w:type="gramEnd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this.href,'nomeJanela','820','560','yes');return false"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&gt;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Abrir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Pop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-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Up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&lt;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/a&gt;</w:t>
        </w:r>
      </w:ins>
    </w:p>
    <w:p w:rsidR="001F307E" w:rsidRPr="001F307E" w:rsidRDefault="001F307E" w:rsidP="001F307E">
      <w:pPr>
        <w:spacing w:after="100" w:afterAutospacing="1" w:line="240" w:lineRule="auto"/>
        <w:rPr>
          <w:ins w:id="144" w:author="Unknown"/>
          <w:rFonts w:ascii="Arial" w:eastAsia="Times New Roman" w:hAnsi="Arial" w:cs="Arial"/>
          <w:color w:val="FFFFFF"/>
          <w:sz w:val="36"/>
          <w:szCs w:val="36"/>
          <w:lang w:val="en-US" w:eastAsia="pt-BR"/>
        </w:rPr>
      </w:pPr>
      <w:ins w:id="145" w:author="Unknown">
        <w:r w:rsidRPr="001F307E">
          <w:rPr>
            <w:rFonts w:ascii="Arial" w:eastAsia="Times New Roman" w:hAnsi="Arial" w:cs="Arial"/>
            <w:color w:val="FFFFFF"/>
            <w:sz w:val="36"/>
            <w:szCs w:val="36"/>
            <w:lang w:val="en-US" w:eastAsia="pt-BR"/>
          </w:rPr>
          <w:t>9 - Mostrar a Data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6" w:author="Unknown"/>
          <w:rFonts w:ascii="Consolas" w:eastAsia="Times New Roman" w:hAnsi="Consolas" w:cs="Consolas"/>
          <w:color w:val="FFFFFF"/>
          <w:sz w:val="27"/>
          <w:szCs w:val="27"/>
          <w:lang w:val="en-US" w:eastAsia="pt-BR"/>
        </w:rPr>
      </w:pPr>
      <w:ins w:id="147" w:author="Unknown"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&lt;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script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type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=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"text/javascript"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&gt;</w:t>
        </w:r>
        <w:proofErr w:type="gramStart"/>
        <w:r w:rsidRPr="001F307E">
          <w:rPr>
            <w:rFonts w:ascii="Consolas" w:eastAsia="Times New Roman" w:hAnsi="Consolas" w:cs="Consolas"/>
            <w:i/>
            <w:iCs/>
            <w:color w:val="8BE9FD"/>
            <w:sz w:val="20"/>
            <w:szCs w:val="20"/>
            <w:lang w:val="en-US" w:eastAsia="pt-BR"/>
          </w:rPr>
          <w:t>document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.write(</w:t>
        </w:r>
        <w:proofErr w:type="gramEnd"/>
        <w:r w:rsidRPr="001F307E">
          <w:rPr>
            <w:rFonts w:ascii="Consolas" w:eastAsia="Times New Roman" w:hAnsi="Consolas" w:cs="Consolas"/>
            <w:i/>
            <w:iCs/>
            <w:color w:val="8BE9FD"/>
            <w:sz w:val="20"/>
            <w:szCs w:val="20"/>
            <w:lang w:val="en-US" w:eastAsia="pt-BR"/>
          </w:rPr>
          <w:t>Date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());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&lt;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/script&gt;</w:t>
        </w:r>
      </w:ins>
    </w:p>
    <w:p w:rsidR="001F307E" w:rsidRPr="001F307E" w:rsidRDefault="001F307E" w:rsidP="001F307E">
      <w:pPr>
        <w:spacing w:after="100" w:afterAutospacing="1" w:line="240" w:lineRule="auto"/>
        <w:rPr>
          <w:ins w:id="148" w:author="Unknown"/>
          <w:rFonts w:ascii="Arial" w:eastAsia="Times New Roman" w:hAnsi="Arial" w:cs="Arial"/>
          <w:color w:val="FFFFFF"/>
          <w:sz w:val="36"/>
          <w:szCs w:val="36"/>
          <w:lang w:eastAsia="pt-BR"/>
        </w:rPr>
      </w:pPr>
      <w:ins w:id="149" w:author="Unknown">
        <w:r w:rsidRPr="001F307E">
          <w:rPr>
            <w:rFonts w:ascii="Arial" w:eastAsia="Times New Roman" w:hAnsi="Arial" w:cs="Arial"/>
            <w:color w:val="FFFFFF"/>
            <w:sz w:val="36"/>
            <w:szCs w:val="36"/>
            <w:lang w:eastAsia="pt-BR"/>
          </w:rPr>
          <w:t>10 - Atrasando o tempo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0" w:author="Unknown"/>
          <w:rFonts w:ascii="Consolas" w:eastAsia="Times New Roman" w:hAnsi="Consolas" w:cs="Consolas"/>
          <w:color w:val="FFFFFF"/>
          <w:sz w:val="20"/>
          <w:szCs w:val="20"/>
          <w:lang w:eastAsia="pt-BR"/>
        </w:rPr>
      </w:pPr>
      <w:ins w:id="151" w:author="Unknown"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eastAsia="pt-BR"/>
          </w:rPr>
          <w:t>&lt;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eastAsia="pt-BR"/>
          </w:rPr>
          <w:t>script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eastAsia="pt-BR"/>
          </w:rPr>
          <w:t xml:space="preserve"> </w:t>
        </w:r>
        <w:proofErr w:type="spellStart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eastAsia="pt-BR"/>
          </w:rPr>
          <w:t>type</w:t>
        </w:r>
        <w:proofErr w:type="spellEnd"/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eastAsia="pt-BR"/>
          </w:rPr>
          <w:t>=</w:t>
        </w:r>
        <w:proofErr w:type="gramStart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eastAsia="pt-BR"/>
          </w:rPr>
          <w:t>"</w:t>
        </w:r>
        <w:proofErr w:type="spellStart"/>
        <w:proofErr w:type="gramEnd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eastAsia="pt-BR"/>
          </w:rPr>
          <w:t>text</w:t>
        </w:r>
        <w:proofErr w:type="spellEnd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eastAsia="pt-BR"/>
          </w:rPr>
          <w:t>/</w:t>
        </w:r>
        <w:proofErr w:type="spellStart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eastAsia="pt-BR"/>
          </w:rPr>
          <w:t>javascript</w:t>
        </w:r>
        <w:proofErr w:type="spellEnd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eastAsia="pt-BR"/>
          </w:rPr>
          <w:t>"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eastAsia="pt-BR"/>
          </w:rPr>
          <w:t>&gt;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2" w:author="Unknown"/>
          <w:rFonts w:ascii="Consolas" w:eastAsia="Times New Roman" w:hAnsi="Consolas" w:cs="Consolas"/>
          <w:color w:val="FFFFFF"/>
          <w:sz w:val="20"/>
          <w:szCs w:val="20"/>
          <w:lang w:eastAsia="pt-BR"/>
        </w:rPr>
      </w:pPr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3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proofErr w:type="gramStart"/>
      <w:ins w:id="154" w:author="Unknown">
        <w:r w:rsidRPr="001F307E">
          <w:rPr>
            <w:rFonts w:ascii="Consolas" w:eastAsia="Times New Roman" w:hAnsi="Consolas" w:cs="Consolas"/>
            <w:i/>
            <w:iCs/>
            <w:color w:val="8BE9FD"/>
            <w:sz w:val="20"/>
            <w:szCs w:val="20"/>
            <w:lang w:val="en-US" w:eastAsia="pt-BR"/>
          </w:rPr>
          <w:t>function</w:t>
        </w:r>
        <w:proofErr w:type="gramEnd"/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timeMsg(){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5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ins w:id="156" w:author="Unknown"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ab/>
        </w:r>
        <w:proofErr w:type="gramStart"/>
        <w:r w:rsidRPr="001F307E">
          <w:rPr>
            <w:rFonts w:ascii="Consolas" w:eastAsia="Times New Roman" w:hAnsi="Consolas" w:cs="Consolas"/>
            <w:i/>
            <w:iCs/>
            <w:color w:val="8BE9FD"/>
            <w:sz w:val="20"/>
            <w:szCs w:val="20"/>
            <w:lang w:val="en-US" w:eastAsia="pt-BR"/>
          </w:rPr>
          <w:t>var</w:t>
        </w:r>
        <w:proofErr w:type="gramEnd"/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t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val="en-US" w:eastAsia="pt-BR"/>
          </w:rPr>
          <w:t>=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setTimeout(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"alertMsg()"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,</w:t>
        </w:r>
        <w:r w:rsidRPr="001F307E">
          <w:rPr>
            <w:rFonts w:ascii="Consolas" w:eastAsia="Times New Roman" w:hAnsi="Consolas" w:cs="Consolas"/>
            <w:color w:val="BD93F9"/>
            <w:sz w:val="20"/>
            <w:szCs w:val="20"/>
            <w:lang w:val="en-US" w:eastAsia="pt-BR"/>
          </w:rPr>
          <w:t>3000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);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7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ins w:id="158" w:author="Unknown"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}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9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0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proofErr w:type="gramStart"/>
      <w:ins w:id="161" w:author="Unknown">
        <w:r w:rsidRPr="001F307E">
          <w:rPr>
            <w:rFonts w:ascii="Consolas" w:eastAsia="Times New Roman" w:hAnsi="Consolas" w:cs="Consolas"/>
            <w:i/>
            <w:iCs/>
            <w:color w:val="8BE9FD"/>
            <w:sz w:val="20"/>
            <w:szCs w:val="20"/>
            <w:lang w:val="en-US" w:eastAsia="pt-BR"/>
          </w:rPr>
          <w:t>function</w:t>
        </w:r>
        <w:proofErr w:type="gramEnd"/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alertMsg(){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2" w:author="Unknown"/>
          <w:rFonts w:ascii="Consolas" w:eastAsia="Times New Roman" w:hAnsi="Consolas" w:cs="Consolas"/>
          <w:color w:val="FFFFFF"/>
          <w:sz w:val="20"/>
          <w:szCs w:val="20"/>
          <w:lang w:val="en-US" w:eastAsia="pt-BR"/>
        </w:rPr>
      </w:pPr>
      <w:ins w:id="163" w:author="Unknown"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val="en-US" w:eastAsia="pt-BR"/>
          </w:rPr>
          <w:tab/>
        </w:r>
        <w:proofErr w:type="gramStart"/>
        <w:r w:rsidRPr="001F307E">
          <w:rPr>
            <w:rFonts w:ascii="Consolas" w:eastAsia="Times New Roman" w:hAnsi="Consolas" w:cs="Consolas"/>
            <w:i/>
            <w:iCs/>
            <w:color w:val="8BE9FD"/>
            <w:sz w:val="20"/>
            <w:szCs w:val="20"/>
            <w:lang w:val="en-US" w:eastAsia="pt-BR"/>
          </w:rPr>
          <w:t>document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.write(</w:t>
        </w:r>
        <w:proofErr w:type="gramEnd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val="en-US" w:eastAsia="pt-BR"/>
          </w:rPr>
          <w:t>"Terminal Root"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val="en-US" w:eastAsia="pt-BR"/>
          </w:rPr>
          <w:t>);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4" w:author="Unknown"/>
          <w:rFonts w:ascii="Consolas" w:eastAsia="Times New Roman" w:hAnsi="Consolas" w:cs="Consolas"/>
          <w:color w:val="FFFFFF"/>
          <w:sz w:val="20"/>
          <w:szCs w:val="20"/>
          <w:lang w:eastAsia="pt-BR"/>
        </w:rPr>
      </w:pPr>
      <w:proofErr w:type="gramStart"/>
      <w:ins w:id="165" w:author="Unknown"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eastAsia="pt-BR"/>
          </w:rPr>
          <w:t>}</w:t>
        </w:r>
        <w:proofErr w:type="gramEnd"/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6" w:author="Unknown"/>
          <w:rFonts w:ascii="Consolas" w:eastAsia="Times New Roman" w:hAnsi="Consolas" w:cs="Consolas"/>
          <w:color w:val="FFFFFF"/>
          <w:sz w:val="20"/>
          <w:szCs w:val="20"/>
          <w:lang w:eastAsia="pt-BR"/>
        </w:rPr>
      </w:pPr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7" w:author="Unknown"/>
          <w:rFonts w:ascii="Consolas" w:eastAsia="Times New Roman" w:hAnsi="Consolas" w:cs="Consolas"/>
          <w:color w:val="F8F8F2"/>
          <w:sz w:val="20"/>
          <w:szCs w:val="20"/>
          <w:lang w:eastAsia="pt-BR"/>
        </w:rPr>
      </w:pPr>
      <w:ins w:id="168" w:author="Unknown"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eastAsia="pt-BR"/>
          </w:rPr>
          <w:t>&lt;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eastAsia="pt-BR"/>
          </w:rPr>
          <w:t>/script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eastAsia="pt-BR"/>
          </w:rPr>
          <w:t>&gt;</w:t>
        </w:r>
      </w:ins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9" w:author="Unknown"/>
          <w:rFonts w:ascii="Consolas" w:eastAsia="Times New Roman" w:hAnsi="Consolas" w:cs="Consolas"/>
          <w:color w:val="FFFFFF"/>
          <w:sz w:val="20"/>
          <w:szCs w:val="20"/>
          <w:lang w:eastAsia="pt-BR"/>
        </w:rPr>
      </w:pPr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0" w:author="Unknown"/>
          <w:rFonts w:ascii="Consolas" w:eastAsia="Times New Roman" w:hAnsi="Consolas" w:cs="Consolas"/>
          <w:color w:val="FFFFFF"/>
          <w:sz w:val="20"/>
          <w:szCs w:val="20"/>
          <w:lang w:eastAsia="pt-BR"/>
        </w:rPr>
      </w:pPr>
    </w:p>
    <w:p w:rsidR="001F307E" w:rsidRPr="001F307E" w:rsidRDefault="001F307E" w:rsidP="001F307E">
      <w:pPr>
        <w:pBdr>
          <w:top w:val="single" w:sz="6" w:space="11" w:color="383A59"/>
          <w:left w:val="single" w:sz="6" w:space="11" w:color="383A59"/>
          <w:bottom w:val="single" w:sz="6" w:space="11" w:color="383A59"/>
          <w:right w:val="single" w:sz="6" w:space="11" w:color="383A59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1" w:author="Unknown"/>
          <w:rFonts w:ascii="Consolas" w:eastAsia="Times New Roman" w:hAnsi="Consolas" w:cs="Consolas"/>
          <w:color w:val="FFFFFF"/>
          <w:sz w:val="27"/>
          <w:szCs w:val="27"/>
          <w:lang w:eastAsia="pt-BR"/>
        </w:rPr>
      </w:pPr>
      <w:ins w:id="172" w:author="Unknown"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eastAsia="pt-BR"/>
          </w:rPr>
          <w:t>&lt;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eastAsia="pt-BR"/>
          </w:rPr>
          <w:t>a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eastAsia="pt-BR"/>
          </w:rPr>
          <w:t xml:space="preserve"> </w:t>
        </w:r>
        <w:proofErr w:type="spellStart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eastAsia="pt-BR"/>
          </w:rPr>
          <w:t>href</w:t>
        </w:r>
        <w:proofErr w:type="spellEnd"/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eastAsia="pt-BR"/>
          </w:rPr>
          <w:t>=</w:t>
        </w:r>
        <w:proofErr w:type="gramStart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eastAsia="pt-BR"/>
          </w:rPr>
          <w:t>"</w:t>
        </w:r>
        <w:proofErr w:type="gramEnd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eastAsia="pt-BR"/>
          </w:rPr>
          <w:t>#"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eastAsia="pt-BR"/>
          </w:rPr>
          <w:t xml:space="preserve"> </w:t>
        </w:r>
        <w:proofErr w:type="spellStart"/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eastAsia="pt-BR"/>
          </w:rPr>
          <w:t>onClick</w:t>
        </w:r>
        <w:proofErr w:type="spellEnd"/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eastAsia="pt-BR"/>
          </w:rPr>
          <w:t>=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eastAsia="pt-BR"/>
          </w:rPr>
          <w:t>"</w:t>
        </w:r>
        <w:proofErr w:type="spellStart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eastAsia="pt-BR"/>
          </w:rPr>
          <w:t>timeMsg</w:t>
        </w:r>
        <w:proofErr w:type="spellEnd"/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eastAsia="pt-BR"/>
          </w:rPr>
          <w:t>()"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eastAsia="pt-BR"/>
          </w:rPr>
          <w:t>&gt;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eastAsia="pt-BR"/>
          </w:rPr>
          <w:t>Clique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eastAsia="pt-BR"/>
          </w:rPr>
          <w:t>aqui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eastAsia="pt-BR"/>
          </w:rPr>
          <w:t>a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eastAsia="pt-BR"/>
          </w:rPr>
          <w:t>mensagem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eastAsia="pt-BR"/>
          </w:rPr>
          <w:t>só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eastAsia="pt-BR"/>
          </w:rPr>
          <w:t>aparecerá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eastAsia="pt-BR"/>
          </w:rPr>
          <w:t>depois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eastAsia="pt-BR"/>
          </w:rPr>
          <w:t>de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BD93F9"/>
            <w:sz w:val="20"/>
            <w:szCs w:val="20"/>
            <w:lang w:eastAsia="pt-BR"/>
          </w:rPr>
          <w:t>3</w:t>
        </w:r>
        <w:r w:rsidRPr="001F307E">
          <w:rPr>
            <w:rFonts w:ascii="Consolas" w:eastAsia="Times New Roman" w:hAnsi="Consolas" w:cs="Consolas"/>
            <w:color w:val="FFFFFF"/>
            <w:sz w:val="20"/>
            <w:szCs w:val="20"/>
            <w:lang w:eastAsia="pt-BR"/>
          </w:rPr>
          <w:t xml:space="preserve"> </w:t>
        </w:r>
        <w:r w:rsidRPr="001F307E">
          <w:rPr>
            <w:rFonts w:ascii="Consolas" w:eastAsia="Times New Roman" w:hAnsi="Consolas" w:cs="Consolas"/>
            <w:color w:val="F8F8F2"/>
            <w:sz w:val="20"/>
            <w:szCs w:val="20"/>
            <w:lang w:eastAsia="pt-BR"/>
          </w:rPr>
          <w:t>segundos</w:t>
        </w:r>
        <w:r w:rsidRPr="001F307E">
          <w:rPr>
            <w:rFonts w:ascii="Consolas" w:eastAsia="Times New Roman" w:hAnsi="Consolas" w:cs="Consolas"/>
            <w:color w:val="FF79C6"/>
            <w:sz w:val="20"/>
            <w:szCs w:val="20"/>
            <w:lang w:eastAsia="pt-BR"/>
          </w:rPr>
          <w:t>&lt;</w:t>
        </w:r>
        <w:r w:rsidRPr="001F307E">
          <w:rPr>
            <w:rFonts w:ascii="Consolas" w:eastAsia="Times New Roman" w:hAnsi="Consolas" w:cs="Consolas"/>
            <w:color w:val="F1FA8C"/>
            <w:sz w:val="20"/>
            <w:szCs w:val="20"/>
            <w:lang w:eastAsia="pt-BR"/>
          </w:rPr>
          <w:t>/a&gt;</w:t>
        </w:r>
      </w:ins>
    </w:p>
    <w:p w:rsidR="00C02B41" w:rsidRDefault="00C02B41"/>
    <w:sectPr w:rsidR="00C02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07E"/>
    <w:rsid w:val="001F307E"/>
    <w:rsid w:val="00C0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F30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F30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F307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F307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intro-title">
    <w:name w:val="intro-title"/>
    <w:basedOn w:val="Fontepargpadro"/>
    <w:rsid w:val="001F307E"/>
  </w:style>
  <w:style w:type="paragraph" w:customStyle="1" w:styleId="oblique">
    <w:name w:val="oblique"/>
    <w:basedOn w:val="Normal"/>
    <w:rsid w:val="001F3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F3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F3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F307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F307E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Fontepargpadro"/>
    <w:rsid w:val="001F307E"/>
  </w:style>
  <w:style w:type="character" w:customStyle="1" w:styleId="nx">
    <w:name w:val="nx"/>
    <w:basedOn w:val="Fontepargpadro"/>
    <w:rsid w:val="001F307E"/>
  </w:style>
  <w:style w:type="character" w:customStyle="1" w:styleId="dl">
    <w:name w:val="dl"/>
    <w:basedOn w:val="Fontepargpadro"/>
    <w:rsid w:val="001F307E"/>
  </w:style>
  <w:style w:type="character" w:customStyle="1" w:styleId="s2">
    <w:name w:val="s2"/>
    <w:basedOn w:val="Fontepargpadro"/>
    <w:rsid w:val="001F307E"/>
  </w:style>
  <w:style w:type="character" w:customStyle="1" w:styleId="kd">
    <w:name w:val="kd"/>
    <w:basedOn w:val="Fontepargpadro"/>
    <w:rsid w:val="001F307E"/>
  </w:style>
  <w:style w:type="character" w:customStyle="1" w:styleId="p">
    <w:name w:val="p"/>
    <w:basedOn w:val="Fontepargpadro"/>
    <w:rsid w:val="001F307E"/>
  </w:style>
  <w:style w:type="character" w:customStyle="1" w:styleId="k">
    <w:name w:val="k"/>
    <w:basedOn w:val="Fontepargpadro"/>
    <w:rsid w:val="001F307E"/>
  </w:style>
  <w:style w:type="character" w:customStyle="1" w:styleId="nb">
    <w:name w:val="nb"/>
    <w:basedOn w:val="Fontepargpadro"/>
    <w:rsid w:val="001F307E"/>
  </w:style>
  <w:style w:type="character" w:customStyle="1" w:styleId="c1">
    <w:name w:val="c1"/>
    <w:basedOn w:val="Fontepargpadro"/>
    <w:rsid w:val="001F307E"/>
  </w:style>
  <w:style w:type="character" w:customStyle="1" w:styleId="s1">
    <w:name w:val="s1"/>
    <w:basedOn w:val="Fontepargpadro"/>
    <w:rsid w:val="001F307E"/>
  </w:style>
  <w:style w:type="character" w:customStyle="1" w:styleId="mi">
    <w:name w:val="mi"/>
    <w:basedOn w:val="Fontepargpadro"/>
    <w:rsid w:val="001F307E"/>
  </w:style>
  <w:style w:type="character" w:customStyle="1" w:styleId="sr">
    <w:name w:val="sr"/>
    <w:basedOn w:val="Fontepargpadro"/>
    <w:rsid w:val="001F307E"/>
  </w:style>
  <w:style w:type="character" w:customStyle="1" w:styleId="err">
    <w:name w:val="err"/>
    <w:basedOn w:val="Fontepargpadro"/>
    <w:rsid w:val="001F307E"/>
  </w:style>
  <w:style w:type="character" w:customStyle="1" w:styleId="kc">
    <w:name w:val="kc"/>
    <w:basedOn w:val="Fontepargpadro"/>
    <w:rsid w:val="001F307E"/>
  </w:style>
  <w:style w:type="paragraph" w:styleId="Textodebalo">
    <w:name w:val="Balloon Text"/>
    <w:basedOn w:val="Normal"/>
    <w:link w:val="TextodebaloChar"/>
    <w:uiPriority w:val="99"/>
    <w:semiHidden/>
    <w:unhideWhenUsed/>
    <w:rsid w:val="001F3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30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F30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F30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F307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F307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intro-title">
    <w:name w:val="intro-title"/>
    <w:basedOn w:val="Fontepargpadro"/>
    <w:rsid w:val="001F307E"/>
  </w:style>
  <w:style w:type="paragraph" w:customStyle="1" w:styleId="oblique">
    <w:name w:val="oblique"/>
    <w:basedOn w:val="Normal"/>
    <w:rsid w:val="001F3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F3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F3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F307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F307E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Fontepargpadro"/>
    <w:rsid w:val="001F307E"/>
  </w:style>
  <w:style w:type="character" w:customStyle="1" w:styleId="nx">
    <w:name w:val="nx"/>
    <w:basedOn w:val="Fontepargpadro"/>
    <w:rsid w:val="001F307E"/>
  </w:style>
  <w:style w:type="character" w:customStyle="1" w:styleId="dl">
    <w:name w:val="dl"/>
    <w:basedOn w:val="Fontepargpadro"/>
    <w:rsid w:val="001F307E"/>
  </w:style>
  <w:style w:type="character" w:customStyle="1" w:styleId="s2">
    <w:name w:val="s2"/>
    <w:basedOn w:val="Fontepargpadro"/>
    <w:rsid w:val="001F307E"/>
  </w:style>
  <w:style w:type="character" w:customStyle="1" w:styleId="kd">
    <w:name w:val="kd"/>
    <w:basedOn w:val="Fontepargpadro"/>
    <w:rsid w:val="001F307E"/>
  </w:style>
  <w:style w:type="character" w:customStyle="1" w:styleId="p">
    <w:name w:val="p"/>
    <w:basedOn w:val="Fontepargpadro"/>
    <w:rsid w:val="001F307E"/>
  </w:style>
  <w:style w:type="character" w:customStyle="1" w:styleId="k">
    <w:name w:val="k"/>
    <w:basedOn w:val="Fontepargpadro"/>
    <w:rsid w:val="001F307E"/>
  </w:style>
  <w:style w:type="character" w:customStyle="1" w:styleId="nb">
    <w:name w:val="nb"/>
    <w:basedOn w:val="Fontepargpadro"/>
    <w:rsid w:val="001F307E"/>
  </w:style>
  <w:style w:type="character" w:customStyle="1" w:styleId="c1">
    <w:name w:val="c1"/>
    <w:basedOn w:val="Fontepargpadro"/>
    <w:rsid w:val="001F307E"/>
  </w:style>
  <w:style w:type="character" w:customStyle="1" w:styleId="s1">
    <w:name w:val="s1"/>
    <w:basedOn w:val="Fontepargpadro"/>
    <w:rsid w:val="001F307E"/>
  </w:style>
  <w:style w:type="character" w:customStyle="1" w:styleId="mi">
    <w:name w:val="mi"/>
    <w:basedOn w:val="Fontepargpadro"/>
    <w:rsid w:val="001F307E"/>
  </w:style>
  <w:style w:type="character" w:customStyle="1" w:styleId="sr">
    <w:name w:val="sr"/>
    <w:basedOn w:val="Fontepargpadro"/>
    <w:rsid w:val="001F307E"/>
  </w:style>
  <w:style w:type="character" w:customStyle="1" w:styleId="err">
    <w:name w:val="err"/>
    <w:basedOn w:val="Fontepargpadro"/>
    <w:rsid w:val="001F307E"/>
  </w:style>
  <w:style w:type="character" w:customStyle="1" w:styleId="kc">
    <w:name w:val="kc"/>
    <w:basedOn w:val="Fontepargpadro"/>
    <w:rsid w:val="001F307E"/>
  </w:style>
  <w:style w:type="paragraph" w:styleId="Textodebalo">
    <w:name w:val="Balloon Text"/>
    <w:basedOn w:val="Normal"/>
    <w:link w:val="TextodebaloChar"/>
    <w:uiPriority w:val="99"/>
    <w:semiHidden/>
    <w:unhideWhenUsed/>
    <w:rsid w:val="001F3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30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4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46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249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Portaria 1</dc:creator>
  <cp:lastModifiedBy>Portaria 1</cp:lastModifiedBy>
  <cp:revision>1</cp:revision>
  <dcterms:created xsi:type="dcterms:W3CDTF">2022-02-18T17:15:00Z</dcterms:created>
  <dcterms:modified xsi:type="dcterms:W3CDTF">2022-02-18T17:15:00Z</dcterms:modified>
</cp:coreProperties>
</file>